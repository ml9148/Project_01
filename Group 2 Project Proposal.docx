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8E75" w14:textId="1CC0B4E9" w:rsidR="004E1F9E"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Title</w:t>
      </w:r>
      <w:r>
        <w:rPr>
          <w:rFonts w:ascii="Times New Roman" w:hAnsi="Times New Roman" w:cs="Times New Roman"/>
          <w:sz w:val="24"/>
          <w:szCs w:val="24"/>
        </w:rPr>
        <w:t>: Player Trends of the Chicago Cubs Across the Years</w:t>
      </w:r>
    </w:p>
    <w:p w14:paraId="6EE1475A" w14:textId="77777777" w:rsidR="00355079" w:rsidRDefault="00355079" w:rsidP="00355079">
      <w:pPr>
        <w:pStyle w:val="NoSpacing"/>
        <w:rPr>
          <w:rFonts w:ascii="Times New Roman" w:hAnsi="Times New Roman" w:cs="Times New Roman"/>
          <w:sz w:val="24"/>
          <w:szCs w:val="24"/>
        </w:rPr>
      </w:pPr>
    </w:p>
    <w:p w14:paraId="38F87188" w14:textId="5DDA9F68"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Team Members</w:t>
      </w:r>
      <w:r>
        <w:rPr>
          <w:rFonts w:ascii="Times New Roman" w:hAnsi="Times New Roman" w:cs="Times New Roman"/>
          <w:sz w:val="24"/>
          <w:szCs w:val="24"/>
        </w:rPr>
        <w:t>: Project Group 2:</w:t>
      </w:r>
    </w:p>
    <w:p w14:paraId="53E7A92B" w14:textId="191C56F4"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Emily Bowers</w:t>
      </w:r>
    </w:p>
    <w:p w14:paraId="6F51DFE5" w14:textId="512357AF"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Joe Cotten</w:t>
      </w:r>
    </w:p>
    <w:p w14:paraId="66404380" w14:textId="2C659C21"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Amanda Dunaway</w:t>
      </w:r>
    </w:p>
    <w:p w14:paraId="1D4D36B7" w14:textId="211044EE"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Luis Martinez</w:t>
      </w:r>
    </w:p>
    <w:p w14:paraId="5D2B1A20" w14:textId="560225F4" w:rsidR="00355079" w:rsidRP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Carlie Rhoads </w:t>
      </w:r>
    </w:p>
    <w:p w14:paraId="06DD516C" w14:textId="77777777" w:rsidR="00355079" w:rsidRDefault="00355079" w:rsidP="00355079">
      <w:pPr>
        <w:pStyle w:val="NoSpacing"/>
        <w:rPr>
          <w:rFonts w:ascii="Times New Roman" w:hAnsi="Times New Roman" w:cs="Times New Roman"/>
          <w:sz w:val="24"/>
          <w:szCs w:val="24"/>
        </w:rPr>
      </w:pPr>
    </w:p>
    <w:p w14:paraId="775078F0" w14:textId="17F32529"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Description/Outline</w:t>
      </w:r>
      <w:r>
        <w:rPr>
          <w:rFonts w:ascii="Times New Roman" w:hAnsi="Times New Roman" w:cs="Times New Roman"/>
          <w:sz w:val="24"/>
          <w:szCs w:val="24"/>
        </w:rPr>
        <w:t xml:space="preserve">: The driving purpose of this project is to examine comprehensive data and determine trends across players of the Major League Baseball team, the Chicago Cubs. We have access to pitching and batting statistics, and will be looking at trends such as </w:t>
      </w:r>
      <w:r w:rsidR="009D7E5F">
        <w:rPr>
          <w:rFonts w:ascii="Times New Roman" w:hAnsi="Times New Roman" w:cs="Times New Roman"/>
          <w:sz w:val="24"/>
          <w:szCs w:val="24"/>
        </w:rPr>
        <w:t xml:space="preserve">if age has an impact on factors such as runs batted or runs allowed. </w:t>
      </w:r>
    </w:p>
    <w:p w14:paraId="50CA914C" w14:textId="77777777" w:rsidR="00355079" w:rsidRDefault="00355079" w:rsidP="00355079">
      <w:pPr>
        <w:pStyle w:val="NoSpacing"/>
        <w:rPr>
          <w:rFonts w:ascii="Times New Roman" w:hAnsi="Times New Roman" w:cs="Times New Roman"/>
          <w:sz w:val="24"/>
          <w:szCs w:val="24"/>
        </w:rPr>
      </w:pPr>
    </w:p>
    <w:p w14:paraId="39E48EFD" w14:textId="57652D7F"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Research Questions to Answer</w:t>
      </w:r>
      <w:r>
        <w:rPr>
          <w:rFonts w:ascii="Times New Roman" w:hAnsi="Times New Roman" w:cs="Times New Roman"/>
          <w:sz w:val="24"/>
          <w:szCs w:val="24"/>
        </w:rPr>
        <w:t>:</w:t>
      </w:r>
    </w:p>
    <w:p w14:paraId="1C99A4F2" w14:textId="5D1FB042" w:rsidR="00355079" w:rsidRDefault="009D7E5F"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impact does age have on baseball performance for players of the Chicago Cubs? We will look at statistics such as runs batted specifically with successful hits, doubles, triples, and home runs.</w:t>
      </w:r>
      <w:r w:rsidR="00517B44">
        <w:rPr>
          <w:rFonts w:ascii="Times New Roman" w:hAnsi="Times New Roman" w:cs="Times New Roman"/>
          <w:sz w:val="24"/>
          <w:szCs w:val="24"/>
        </w:rPr>
        <w:t xml:space="preserve"> A regression will be run too. </w:t>
      </w:r>
    </w:p>
    <w:p w14:paraId="4658C60B" w14:textId="7FAD4B73" w:rsidR="003D18BA" w:rsidRDefault="00E86CA4"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player position have an impact on batter performance? We will look a</w:t>
      </w:r>
      <w:r w:rsidR="00AC0B20">
        <w:rPr>
          <w:rFonts w:ascii="Times New Roman" w:hAnsi="Times New Roman" w:cs="Times New Roman"/>
          <w:sz w:val="24"/>
          <w:szCs w:val="24"/>
        </w:rPr>
        <w:t>t</w:t>
      </w:r>
      <w:r>
        <w:rPr>
          <w:rFonts w:ascii="Times New Roman" w:hAnsi="Times New Roman" w:cs="Times New Roman"/>
          <w:sz w:val="24"/>
          <w:szCs w:val="24"/>
        </w:rPr>
        <w:t xml:space="preserve"> statistics such as </w:t>
      </w:r>
      <w:r w:rsidR="00CB53A9">
        <w:rPr>
          <w:rFonts w:ascii="Times New Roman" w:hAnsi="Times New Roman" w:cs="Times New Roman"/>
          <w:sz w:val="24"/>
          <w:szCs w:val="24"/>
        </w:rPr>
        <w:t xml:space="preserve">the player’s position in comparison to their </w:t>
      </w:r>
      <w:r w:rsidR="00124A36">
        <w:rPr>
          <w:rFonts w:ascii="Times New Roman" w:hAnsi="Times New Roman" w:cs="Times New Roman"/>
          <w:sz w:val="24"/>
          <w:szCs w:val="24"/>
        </w:rPr>
        <w:t xml:space="preserve">runs batted, bases stolen, and home runs. </w:t>
      </w:r>
    </w:p>
    <w:p w14:paraId="08052EEF" w14:textId="49822282" w:rsidR="006E115B" w:rsidRDefault="006E115B"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a pitcher’s overall performance impact game losses and wins? We will compare game losses and wins with pitcher</w:t>
      </w:r>
      <w:r w:rsidR="00CB53A9">
        <w:rPr>
          <w:rFonts w:ascii="Times New Roman" w:hAnsi="Times New Roman" w:cs="Times New Roman"/>
          <w:sz w:val="24"/>
          <w:szCs w:val="24"/>
        </w:rPr>
        <w:t xml:space="preserve"> variables such as hits per inning, runs allowed, and walks allowed. </w:t>
      </w:r>
    </w:p>
    <w:p w14:paraId="2A72BD3E" w14:textId="66E31F14" w:rsidR="00AC0B20" w:rsidRDefault="00AC0B20"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Does a player’s dominant hand (i.e. left or right) have an impact on the player’s performance? We will do a comparison of hand dominance versus </w:t>
      </w:r>
      <w:r w:rsidR="002623A4">
        <w:rPr>
          <w:rFonts w:ascii="Times New Roman" w:hAnsi="Times New Roman" w:cs="Times New Roman"/>
          <w:sz w:val="24"/>
          <w:szCs w:val="24"/>
        </w:rPr>
        <w:t xml:space="preserve">pitcher strikeouts, if the player is a pitcher, and successful hits at bat. </w:t>
      </w:r>
    </w:p>
    <w:p w14:paraId="13F064D7" w14:textId="77777777" w:rsidR="00355079" w:rsidRDefault="00355079" w:rsidP="00355079">
      <w:pPr>
        <w:pStyle w:val="NoSpacing"/>
        <w:rPr>
          <w:rFonts w:ascii="Times New Roman" w:hAnsi="Times New Roman" w:cs="Times New Roman"/>
          <w:sz w:val="24"/>
          <w:szCs w:val="24"/>
        </w:rPr>
      </w:pPr>
    </w:p>
    <w:p w14:paraId="6641A242" w14:textId="3927DCB3"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Datasets to be Used</w:t>
      </w:r>
      <w:r>
        <w:rPr>
          <w:rFonts w:ascii="Times New Roman" w:hAnsi="Times New Roman" w:cs="Times New Roman"/>
          <w:sz w:val="24"/>
          <w:szCs w:val="24"/>
        </w:rPr>
        <w:t>:</w:t>
      </w:r>
    </w:p>
    <w:p w14:paraId="0D6C65B7" w14:textId="346C1236" w:rsidR="00355079" w:rsidRDefault="00355079" w:rsidP="00355079">
      <w:pPr>
        <w:pStyle w:val="NoSpacing"/>
        <w:rPr>
          <w:rFonts w:ascii="Times New Roman" w:hAnsi="Times New Roman" w:cs="Times New Roman"/>
          <w:sz w:val="24"/>
          <w:szCs w:val="24"/>
        </w:rPr>
      </w:pPr>
      <w:r w:rsidRPr="00355079">
        <w:rPr>
          <w:rFonts w:ascii="Times New Roman" w:hAnsi="Times New Roman" w:cs="Times New Roman"/>
          <w:sz w:val="24"/>
          <w:szCs w:val="24"/>
        </w:rPr>
        <w:t>Chicago Cubs Batting &amp; Pitching (1876-2023)</w:t>
      </w:r>
      <w:r>
        <w:rPr>
          <w:rFonts w:ascii="Times New Roman" w:hAnsi="Times New Roman" w:cs="Times New Roman"/>
          <w:sz w:val="24"/>
          <w:szCs w:val="24"/>
        </w:rPr>
        <w:t xml:space="preserve"> – downloaded from Kaggle (</w:t>
      </w:r>
      <w:hyperlink r:id="rId5" w:history="1">
        <w:r w:rsidRPr="003C294C">
          <w:rPr>
            <w:rStyle w:val="Hyperlink"/>
            <w:rFonts w:ascii="Times New Roman" w:hAnsi="Times New Roman" w:cs="Times New Roman"/>
            <w:sz w:val="24"/>
            <w:szCs w:val="24"/>
          </w:rPr>
          <w:t>https://www.kaggle.com/datasets/mattop/chicago-cubs-batting-and-pitching-1876-2023</w:t>
        </w:r>
      </w:hyperlink>
      <w:r>
        <w:rPr>
          <w:rFonts w:ascii="Times New Roman" w:hAnsi="Times New Roman" w:cs="Times New Roman"/>
          <w:sz w:val="24"/>
          <w:szCs w:val="24"/>
        </w:rPr>
        <w:t xml:space="preserve">) </w:t>
      </w:r>
    </w:p>
    <w:p w14:paraId="67014B30" w14:textId="77777777" w:rsidR="00355079" w:rsidRDefault="00355079" w:rsidP="00355079">
      <w:pPr>
        <w:pStyle w:val="NoSpacing"/>
        <w:rPr>
          <w:rFonts w:ascii="Times New Roman" w:hAnsi="Times New Roman" w:cs="Times New Roman"/>
          <w:sz w:val="24"/>
          <w:szCs w:val="24"/>
        </w:rPr>
      </w:pPr>
    </w:p>
    <w:p w14:paraId="364A219C" w14:textId="0E708223" w:rsidR="00355079" w:rsidRDefault="00355079" w:rsidP="00355079">
      <w:pPr>
        <w:pStyle w:val="NoSpacing"/>
        <w:rPr>
          <w:rFonts w:ascii="Times New Roman" w:hAnsi="Times New Roman" w:cs="Times New Roman"/>
          <w:sz w:val="24"/>
          <w:szCs w:val="24"/>
        </w:rPr>
      </w:pPr>
      <w:r>
        <w:rPr>
          <w:rFonts w:ascii="Times New Roman" w:hAnsi="Times New Roman" w:cs="Times New Roman"/>
          <w:sz w:val="24"/>
          <w:szCs w:val="24"/>
        </w:rPr>
        <w:t>This dataset offers a c</w:t>
      </w:r>
      <w:r w:rsidRPr="00355079">
        <w:rPr>
          <w:rFonts w:ascii="Times New Roman" w:hAnsi="Times New Roman" w:cs="Times New Roman"/>
          <w:sz w:val="24"/>
          <w:szCs w:val="24"/>
        </w:rPr>
        <w:t xml:space="preserve">omprehensive archive of batting and pitching performances by the Chicago Cubs in Major League Baseball (MLB), covering </w:t>
      </w:r>
      <w:r>
        <w:rPr>
          <w:rFonts w:ascii="Times New Roman" w:hAnsi="Times New Roman" w:cs="Times New Roman"/>
          <w:sz w:val="24"/>
          <w:szCs w:val="24"/>
        </w:rPr>
        <w:t>every single</w:t>
      </w:r>
      <w:r w:rsidRPr="00355079">
        <w:rPr>
          <w:rFonts w:ascii="Times New Roman" w:hAnsi="Times New Roman" w:cs="Times New Roman"/>
          <w:sz w:val="24"/>
          <w:szCs w:val="24"/>
        </w:rPr>
        <w:t xml:space="preserve"> year from the team's </w:t>
      </w:r>
      <w:r>
        <w:rPr>
          <w:rFonts w:ascii="Times New Roman" w:hAnsi="Times New Roman" w:cs="Times New Roman"/>
          <w:sz w:val="24"/>
          <w:szCs w:val="24"/>
        </w:rPr>
        <w:t>very beginning and creation</w:t>
      </w:r>
      <w:r w:rsidRPr="00355079">
        <w:rPr>
          <w:rFonts w:ascii="Times New Roman" w:hAnsi="Times New Roman" w:cs="Times New Roman"/>
          <w:sz w:val="24"/>
          <w:szCs w:val="24"/>
        </w:rPr>
        <w:t xml:space="preserve"> </w:t>
      </w:r>
      <w:r>
        <w:rPr>
          <w:rFonts w:ascii="Times New Roman" w:hAnsi="Times New Roman" w:cs="Times New Roman"/>
          <w:sz w:val="24"/>
          <w:szCs w:val="24"/>
        </w:rPr>
        <w:t>all the way to</w:t>
      </w:r>
      <w:r w:rsidRPr="00355079">
        <w:rPr>
          <w:rFonts w:ascii="Times New Roman" w:hAnsi="Times New Roman" w:cs="Times New Roman"/>
          <w:sz w:val="24"/>
          <w:szCs w:val="24"/>
        </w:rPr>
        <w:t xml:space="preserve"> the </w:t>
      </w:r>
      <w:r>
        <w:rPr>
          <w:rFonts w:ascii="Times New Roman" w:hAnsi="Times New Roman" w:cs="Times New Roman"/>
          <w:sz w:val="24"/>
          <w:szCs w:val="24"/>
        </w:rPr>
        <w:t>current year</w:t>
      </w:r>
      <w:r w:rsidRPr="00355079">
        <w:rPr>
          <w:rFonts w:ascii="Times New Roman" w:hAnsi="Times New Roman" w:cs="Times New Roman"/>
          <w:sz w:val="24"/>
          <w:szCs w:val="24"/>
        </w:rPr>
        <w:t xml:space="preserve">. </w:t>
      </w:r>
      <w:r>
        <w:rPr>
          <w:rFonts w:ascii="Times New Roman" w:hAnsi="Times New Roman" w:cs="Times New Roman"/>
          <w:sz w:val="24"/>
          <w:szCs w:val="24"/>
        </w:rPr>
        <w:t>This data set</w:t>
      </w:r>
      <w:r w:rsidRPr="00355079">
        <w:rPr>
          <w:rFonts w:ascii="Times New Roman" w:hAnsi="Times New Roman" w:cs="Times New Roman"/>
          <w:sz w:val="24"/>
          <w:szCs w:val="24"/>
        </w:rPr>
        <w:t xml:space="preserve"> </w:t>
      </w:r>
      <w:r>
        <w:rPr>
          <w:rFonts w:ascii="Times New Roman" w:hAnsi="Times New Roman" w:cs="Times New Roman"/>
          <w:sz w:val="24"/>
          <w:szCs w:val="24"/>
        </w:rPr>
        <w:t>offers</w:t>
      </w:r>
      <w:r w:rsidRPr="00355079">
        <w:rPr>
          <w:rFonts w:ascii="Times New Roman" w:hAnsi="Times New Roman" w:cs="Times New Roman"/>
          <w:sz w:val="24"/>
          <w:szCs w:val="24"/>
        </w:rPr>
        <w:t xml:space="preserve"> a </w:t>
      </w:r>
      <w:r>
        <w:rPr>
          <w:rFonts w:ascii="Times New Roman" w:hAnsi="Times New Roman" w:cs="Times New Roman"/>
          <w:sz w:val="24"/>
          <w:szCs w:val="24"/>
        </w:rPr>
        <w:t>robust number</w:t>
      </w:r>
      <w:r w:rsidRPr="00355079">
        <w:rPr>
          <w:rFonts w:ascii="Times New Roman" w:hAnsi="Times New Roman" w:cs="Times New Roman"/>
          <w:sz w:val="24"/>
          <w:szCs w:val="24"/>
        </w:rPr>
        <w:t xml:space="preserve"> of statistic</w:t>
      </w:r>
      <w:r>
        <w:rPr>
          <w:rFonts w:ascii="Times New Roman" w:hAnsi="Times New Roman" w:cs="Times New Roman"/>
          <w:sz w:val="24"/>
          <w:szCs w:val="24"/>
        </w:rPr>
        <w:t>s, including two CSV files that concentrate on batting and pitching respectively</w:t>
      </w:r>
      <w:r w:rsidRPr="00355079">
        <w:rPr>
          <w:rFonts w:ascii="Times New Roman" w:hAnsi="Times New Roman" w:cs="Times New Roman"/>
          <w:sz w:val="24"/>
          <w:szCs w:val="24"/>
        </w:rPr>
        <w:t>.</w:t>
      </w:r>
      <w:r>
        <w:rPr>
          <w:rFonts w:ascii="Times New Roman" w:hAnsi="Times New Roman" w:cs="Times New Roman"/>
          <w:sz w:val="24"/>
          <w:szCs w:val="24"/>
        </w:rPr>
        <w:t xml:space="preserve"> Demographic data of the players is another example of included information, as well as batting and pitching statistics. </w:t>
      </w:r>
    </w:p>
    <w:p w14:paraId="4CE2F950" w14:textId="77777777" w:rsidR="00355079" w:rsidRDefault="00355079" w:rsidP="00355079">
      <w:pPr>
        <w:pStyle w:val="NoSpacing"/>
        <w:rPr>
          <w:rFonts w:ascii="Times New Roman" w:hAnsi="Times New Roman" w:cs="Times New Roman"/>
          <w:sz w:val="24"/>
          <w:szCs w:val="24"/>
        </w:rPr>
      </w:pPr>
    </w:p>
    <w:p w14:paraId="7BA14FD7" w14:textId="7B1ED53E"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 xml:space="preserve">Rough </w:t>
      </w:r>
      <w:r w:rsidR="001A3B9A">
        <w:rPr>
          <w:rFonts w:ascii="Times New Roman" w:hAnsi="Times New Roman" w:cs="Times New Roman"/>
          <w:b/>
          <w:bCs/>
          <w:sz w:val="24"/>
          <w:szCs w:val="24"/>
          <w:u w:val="single"/>
        </w:rPr>
        <w:t>B</w:t>
      </w:r>
      <w:r w:rsidRPr="001A3B9A">
        <w:rPr>
          <w:rFonts w:ascii="Times New Roman" w:hAnsi="Times New Roman" w:cs="Times New Roman"/>
          <w:b/>
          <w:bCs/>
          <w:sz w:val="24"/>
          <w:szCs w:val="24"/>
          <w:u w:val="single"/>
        </w:rPr>
        <w:t>reakdown of Tasks</w:t>
      </w:r>
      <w:r>
        <w:rPr>
          <w:rFonts w:ascii="Times New Roman" w:hAnsi="Times New Roman" w:cs="Times New Roman"/>
          <w:sz w:val="24"/>
          <w:szCs w:val="24"/>
        </w:rPr>
        <w:t>:</w:t>
      </w:r>
    </w:p>
    <w:p w14:paraId="7284F77D" w14:textId="27CF1F48" w:rsidR="00355079"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Clean and organize the data in both datasets, check for null data and duplicate data </w:t>
      </w:r>
    </w:p>
    <w:p w14:paraId="7C463E10" w14:textId="6C1823E2"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Pandas to clean and format your dataset or datasets.</w:t>
      </w:r>
    </w:p>
    <w:p w14:paraId="3A3A4CFC" w14:textId="4B39DEFE"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 xml:space="preserve">Create a </w:t>
      </w:r>
      <w:proofErr w:type="spellStart"/>
      <w:r w:rsidRPr="009D7E5F">
        <w:rPr>
          <w:rFonts w:ascii="Times New Roman" w:hAnsi="Times New Roman" w:cs="Times New Roman"/>
          <w:sz w:val="24"/>
          <w:szCs w:val="24"/>
        </w:rPr>
        <w:t>Jupyter</w:t>
      </w:r>
      <w:proofErr w:type="spellEnd"/>
      <w:r w:rsidRPr="009D7E5F">
        <w:rPr>
          <w:rFonts w:ascii="Times New Roman" w:hAnsi="Times New Roman" w:cs="Times New Roman"/>
          <w:sz w:val="24"/>
          <w:szCs w:val="24"/>
        </w:rPr>
        <w:t xml:space="preserve"> notebook describing the data exploration and cleanup process.</w:t>
      </w:r>
    </w:p>
    <w:p w14:paraId="1B64A8FD" w14:textId="77777777"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Analysis of data </w:t>
      </w:r>
    </w:p>
    <w:p w14:paraId="3C78B01E" w14:textId="1DFB9F0D"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Create code</w:t>
      </w:r>
      <w:r w:rsidR="008A03CC">
        <w:rPr>
          <w:rFonts w:ascii="Times New Roman" w:hAnsi="Times New Roman" w:cs="Times New Roman"/>
          <w:sz w:val="24"/>
          <w:szCs w:val="24"/>
        </w:rPr>
        <w:t xml:space="preserve"> – include explanation for each section of code.</w:t>
      </w:r>
    </w:p>
    <w:p w14:paraId="5D4F52A9" w14:textId="40B0D285"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Run code </w:t>
      </w:r>
    </w:p>
    <w:p w14:paraId="2F14B6E3" w14:textId="5594B4F8"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Visualization of data </w:t>
      </w:r>
    </w:p>
    <w:p w14:paraId="57A4390A" w14:textId="0BF74FB1"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Create code</w:t>
      </w:r>
    </w:p>
    <w:p w14:paraId="366EBF52" w14:textId="1E1AF818"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Run code</w:t>
      </w:r>
    </w:p>
    <w:p w14:paraId="74FDCD16" w14:textId="724EFB65" w:rsidR="009D7E5F" w:rsidRP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Matplotlib to create 6 to 8 visualizations of your data (ideally, at least 2 visualizations per “question” that you ask your data).</w:t>
      </w:r>
      <w:r>
        <w:rPr>
          <w:rFonts w:ascii="Times New Roman" w:hAnsi="Times New Roman" w:cs="Times New Roman"/>
          <w:sz w:val="24"/>
          <w:szCs w:val="24"/>
        </w:rPr>
        <w:t xml:space="preserve"> This means we need at least three research questions. </w:t>
      </w:r>
    </w:p>
    <w:p w14:paraId="71F987E6" w14:textId="6B41AE4B"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Save images </w:t>
      </w:r>
      <w:r w:rsidR="00887953">
        <w:rPr>
          <w:rFonts w:ascii="Times New Roman" w:hAnsi="Times New Roman" w:cs="Times New Roman"/>
          <w:sz w:val="24"/>
          <w:szCs w:val="24"/>
        </w:rPr>
        <w:t xml:space="preserve">as PNG </w:t>
      </w:r>
      <w:r>
        <w:rPr>
          <w:rFonts w:ascii="Times New Roman" w:hAnsi="Times New Roman" w:cs="Times New Roman"/>
          <w:sz w:val="24"/>
          <w:szCs w:val="24"/>
        </w:rPr>
        <w:t>and share with group</w:t>
      </w:r>
      <w:r w:rsidR="00800561">
        <w:rPr>
          <w:rFonts w:ascii="Times New Roman" w:hAnsi="Times New Roman" w:cs="Times New Roman"/>
          <w:sz w:val="24"/>
          <w:szCs w:val="24"/>
        </w:rPr>
        <w:t xml:space="preserve">, especially with members tasked with the report and presentation slide creation </w:t>
      </w:r>
    </w:p>
    <w:p w14:paraId="5BA5D64C" w14:textId="6BF5457D" w:rsidR="009D7E5F" w:rsidRDefault="00887953" w:rsidP="00887953">
      <w:pPr>
        <w:pStyle w:val="NoSpacing"/>
        <w:numPr>
          <w:ilvl w:val="0"/>
          <w:numId w:val="2"/>
        </w:numPr>
        <w:rPr>
          <w:rFonts w:ascii="Times New Roman" w:hAnsi="Times New Roman" w:cs="Times New Roman"/>
          <w:sz w:val="24"/>
          <w:szCs w:val="24"/>
        </w:rPr>
      </w:pPr>
      <w:r w:rsidRPr="00887953">
        <w:rPr>
          <w:rFonts w:ascii="Times New Roman" w:hAnsi="Times New Roman" w:cs="Times New Roman"/>
          <w:sz w:val="24"/>
          <w:szCs w:val="24"/>
        </w:rPr>
        <w:t>Create a write-up summarizing your major findings. This should include a heading for each “question”</w:t>
      </w:r>
      <w:r>
        <w:rPr>
          <w:rFonts w:ascii="Times New Roman" w:hAnsi="Times New Roman" w:cs="Times New Roman"/>
          <w:sz w:val="24"/>
          <w:szCs w:val="24"/>
        </w:rPr>
        <w:t xml:space="preserve"> </w:t>
      </w:r>
      <w:r w:rsidRPr="00887953">
        <w:rPr>
          <w:rFonts w:ascii="Times New Roman" w:hAnsi="Times New Roman" w:cs="Times New Roman"/>
          <w:sz w:val="24"/>
          <w:szCs w:val="24"/>
        </w:rPr>
        <w:t xml:space="preserve">that </w:t>
      </w:r>
      <w:r>
        <w:rPr>
          <w:rFonts w:ascii="Times New Roman" w:hAnsi="Times New Roman" w:cs="Times New Roman"/>
          <w:sz w:val="24"/>
          <w:szCs w:val="24"/>
        </w:rPr>
        <w:t>we</w:t>
      </w:r>
      <w:r w:rsidRPr="00887953">
        <w:rPr>
          <w:rFonts w:ascii="Times New Roman" w:hAnsi="Times New Roman" w:cs="Times New Roman"/>
          <w:sz w:val="24"/>
          <w:szCs w:val="24"/>
        </w:rPr>
        <w:t xml:space="preserve"> asked our data as well as a short description of our findings and any relevant plots</w:t>
      </w:r>
    </w:p>
    <w:p w14:paraId="209E20C8" w14:textId="256626EA" w:rsidR="001A182E" w:rsidRDefault="001A182E"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Written at professional level</w:t>
      </w:r>
    </w:p>
    <w:p w14:paraId="4F6C053E" w14:textId="0A60C2CC"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Include major findings and implications</w:t>
      </w:r>
    </w:p>
    <w:p w14:paraId="3A76A1B7" w14:textId="558BA766"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Strongly supported by our findings, i.e. numbers and visualizations </w:t>
      </w:r>
    </w:p>
    <w:p w14:paraId="025E5999" w14:textId="24897592"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Uses at least some of the following: aggregation, correlation, comparison, summary statistics</w:t>
      </w:r>
    </w:p>
    <w:p w14:paraId="7B848658" w14:textId="4230BAF8" w:rsidR="001A182E" w:rsidRDefault="001A182E" w:rsidP="0088795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Presentation</w:t>
      </w:r>
    </w:p>
    <w:p w14:paraId="6049DC4F" w14:textId="77777777" w:rsidR="00B14451"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Create slides</w:t>
      </w:r>
    </w:p>
    <w:p w14:paraId="0B0F15AC"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Must be visually clean and professional</w:t>
      </w:r>
    </w:p>
    <w:p w14:paraId="31C8767F"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Will use Google Slides for group collaboration </w:t>
      </w:r>
    </w:p>
    <w:p w14:paraId="15D1A792" w14:textId="77777777" w:rsidR="0080056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Must be relevant to material</w:t>
      </w:r>
    </w:p>
    <w:p w14:paraId="797D02A8" w14:textId="3AD26F6C" w:rsidR="001D711E" w:rsidRDefault="0080056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clear and maintain audience interest </w:t>
      </w:r>
      <w:r w:rsidR="001D711E">
        <w:rPr>
          <w:rFonts w:ascii="Times New Roman" w:hAnsi="Times New Roman" w:cs="Times New Roman"/>
          <w:sz w:val="24"/>
          <w:szCs w:val="24"/>
        </w:rPr>
        <w:t xml:space="preserve"> </w:t>
      </w:r>
    </w:p>
    <w:p w14:paraId="5D513060" w14:textId="61E7BA5D" w:rsidR="001D711E"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Decide who is going to speak for each slide (presentation is ten minutes, so each member should likely plan to speak for two minutes) </w:t>
      </w:r>
    </w:p>
    <w:p w14:paraId="2912069A" w14:textId="106449D0" w:rsidR="001D711E" w:rsidRPr="00887953"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Practice the presentation </w:t>
      </w:r>
    </w:p>
    <w:sectPr w:rsidR="001D711E" w:rsidRPr="0088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3C4"/>
    <w:multiLevelType w:val="hybridMultilevel"/>
    <w:tmpl w:val="30FE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2A78"/>
    <w:multiLevelType w:val="hybridMultilevel"/>
    <w:tmpl w:val="E180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50000">
    <w:abstractNumId w:val="1"/>
  </w:num>
  <w:num w:numId="2" w16cid:durableId="139376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79"/>
    <w:rsid w:val="000C7B53"/>
    <w:rsid w:val="00124A36"/>
    <w:rsid w:val="001A182E"/>
    <w:rsid w:val="001A3B9A"/>
    <w:rsid w:val="001D711E"/>
    <w:rsid w:val="002623A4"/>
    <w:rsid w:val="003549DF"/>
    <w:rsid w:val="00355079"/>
    <w:rsid w:val="003D18BA"/>
    <w:rsid w:val="003D2BB6"/>
    <w:rsid w:val="004E1F9E"/>
    <w:rsid w:val="00517B44"/>
    <w:rsid w:val="00521C05"/>
    <w:rsid w:val="006E115B"/>
    <w:rsid w:val="00800561"/>
    <w:rsid w:val="00887953"/>
    <w:rsid w:val="008A03CC"/>
    <w:rsid w:val="009D7E5F"/>
    <w:rsid w:val="00AC0B20"/>
    <w:rsid w:val="00B14451"/>
    <w:rsid w:val="00B77E67"/>
    <w:rsid w:val="00CB53A9"/>
    <w:rsid w:val="00D668F3"/>
    <w:rsid w:val="00DD3E45"/>
    <w:rsid w:val="00DE04D3"/>
    <w:rsid w:val="00E86CA4"/>
    <w:rsid w:val="00F4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9CA0"/>
  <w15:chartTrackingRefBased/>
  <w15:docId w15:val="{BBAF8D45-8296-4D93-AFFD-1460B8BB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079"/>
    <w:pPr>
      <w:spacing w:after="0" w:line="240" w:lineRule="auto"/>
    </w:pPr>
  </w:style>
  <w:style w:type="character" w:styleId="Hyperlink">
    <w:name w:val="Hyperlink"/>
    <w:basedOn w:val="DefaultParagraphFont"/>
    <w:uiPriority w:val="99"/>
    <w:unhideWhenUsed/>
    <w:rsid w:val="00355079"/>
    <w:rPr>
      <w:color w:val="0563C1" w:themeColor="hyperlink"/>
      <w:u w:val="single"/>
    </w:rPr>
  </w:style>
  <w:style w:type="character" w:styleId="UnresolvedMention">
    <w:name w:val="Unresolved Mention"/>
    <w:basedOn w:val="DefaultParagraphFont"/>
    <w:uiPriority w:val="99"/>
    <w:semiHidden/>
    <w:unhideWhenUsed/>
    <w:rsid w:val="00355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3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ttop/chicago-cubs-batting-and-pitching-1876-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Rhoads</dc:creator>
  <cp:keywords/>
  <dc:description/>
  <cp:lastModifiedBy>Carlie Rhoads</cp:lastModifiedBy>
  <cp:revision>16</cp:revision>
  <dcterms:created xsi:type="dcterms:W3CDTF">2024-01-06T19:55:00Z</dcterms:created>
  <dcterms:modified xsi:type="dcterms:W3CDTF">2024-01-06T20:26:00Z</dcterms:modified>
</cp:coreProperties>
</file>